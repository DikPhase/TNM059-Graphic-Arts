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5CD2B1F" w:rsidR="006E1147" w:rsidRDefault="003C6B8D" w:rsidP="00017FC6">
      <w:pPr>
        <w:pStyle w:val="Rubrik1"/>
      </w:pPr>
      <w:r w:rsidRPr="000277E2">
        <w:t xml:space="preserve">Lab </w:t>
      </w:r>
      <w:r w:rsidR="00930954">
        <w:t>1</w:t>
      </w:r>
      <w:r w:rsidRPr="000277E2">
        <w:t xml:space="preserve">. </w:t>
      </w:r>
      <w:r w:rsidR="00930954">
        <w:t>Introduktion till MATLAB och Digitala Bilder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61735D5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8D7765">
        <w:rPr>
          <w:i/>
        </w:rPr>
        <w:t xml:space="preserve"> Emil Alsbjer, emial133</w:t>
      </w:r>
    </w:p>
    <w:p w14:paraId="726B536E" w14:textId="11DF8E9C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8D7765">
        <w:rPr>
          <w:i/>
        </w:rPr>
        <w:t>Saga Nymann, sagny722</w:t>
      </w:r>
    </w:p>
    <w:p w14:paraId="4F79E418" w14:textId="27B09EF7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8D7765">
        <w:rPr>
          <w:i/>
        </w:rPr>
        <w:t xml:space="preserve"> 03/02 - 24</w:t>
      </w:r>
    </w:p>
    <w:p w14:paraId="15F46664" w14:textId="520CD8F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8D7765">
        <w:rPr>
          <w:i/>
        </w:rPr>
        <w:t>1</w:t>
      </w:r>
      <w:r w:rsidR="006A2A6E" w:rsidRPr="000277E2">
        <w:rPr>
          <w:i/>
        </w:rPr>
        <w:t>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53438F26" w:rsidR="00BA2748" w:rsidRDefault="00750036" w:rsidP="0075003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</w:t>
      </w:r>
      <w:r w:rsidR="008D7765">
        <w:t xml:space="preserve"> 2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>
        <w:t xml:space="preserve"> (skriv hur ni har räknat)</w:t>
      </w:r>
    </w:p>
    <w:p w14:paraId="22A3D74E" w14:textId="579A702A" w:rsidR="008D7765" w:rsidRPr="008D7765" w:rsidDel="00D151C6" w:rsidRDefault="008D7765" w:rsidP="008D776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center"/>
        <w:rPr>
          <w:del w:id="0" w:author="Emil Alsbjer" w:date="2024-02-02T23:30:00Z"/>
          <w:rFonts w:eastAsiaTheme="minorEastAsia"/>
        </w:rPr>
      </w:pPr>
      <m:oMathPara>
        <m:oMath>
          <m:r>
            <w:rPr>
              <w:rFonts w:ascii="Cambria Math" w:hAnsi="Cambria Math"/>
            </w:rPr>
            <m:t>2000*1000=2 000 000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2 000 000*8=16 000 000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16 000 000 </m:t>
              </m:r>
            </m:num>
            <m:den>
              <m:r>
                <w:rPr>
                  <w:rFonts w:ascii="Cambria Math" w:eastAsiaTheme="minorEastAsia" w:hAnsi="Cambria Math"/>
                </w:rPr>
                <m:t>8(1 000 000)</m:t>
              </m: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4EDE2AE1" w14:textId="77777777" w:rsidR="008D7765" w:rsidRPr="008D7765" w:rsidDel="00D151C6" w:rsidRDefault="008D7765" w:rsidP="008D776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center"/>
        <w:rPr>
          <w:del w:id="1" w:author="Emil Alsbjer" w:date="2024-02-02T23:30:00Z"/>
          <w:rFonts w:eastAsiaTheme="minorEastAsia"/>
        </w:rPr>
      </w:pPr>
    </w:p>
    <w:p w14:paraId="50508CC2" w14:textId="77777777" w:rsidR="00D02AB5" w:rsidRDefault="00D02AB5" w:rsidP="00DB6FD1">
      <w:pPr>
        <w:tabs>
          <w:tab w:val="left" w:pos="892"/>
        </w:tabs>
        <w:autoSpaceDE w:val="0"/>
        <w:autoSpaceDN w:val="0"/>
        <w:adjustRightInd w:val="0"/>
        <w:spacing w:before="140" w:after="140"/>
        <w:pPrChange w:id="2" w:author="Emil Alsbjer" w:date="2024-02-03T00:17:00Z">
          <w:pPr>
            <w:tabs>
              <w:tab w:val="left" w:pos="892"/>
            </w:tabs>
            <w:autoSpaceDE w:val="0"/>
            <w:autoSpaceDN w:val="0"/>
            <w:adjustRightInd w:val="0"/>
            <w:spacing w:before="140" w:after="140"/>
            <w:ind w:left="1252"/>
            <w:jc w:val="both"/>
          </w:pPr>
        </w:pPrChange>
      </w:pPr>
    </w:p>
    <w:p w14:paraId="24861509" w14:textId="40B9C863" w:rsidR="00FA1260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r w:rsidR="00D151C6">
        <w:t>0.5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2DEB50BA" w14:textId="654ECDAA" w:rsidR="00D02AB5" w:rsidRDefault="00D151C6" w:rsidP="00D151C6">
      <w:pPr>
        <w:tabs>
          <w:tab w:val="left" w:pos="892"/>
        </w:tabs>
        <w:autoSpaceDE w:val="0"/>
        <w:autoSpaceDN w:val="0"/>
        <w:adjustRightInd w:val="0"/>
        <w:spacing w:before="140" w:after="140"/>
        <w:jc w:val="center"/>
        <w:pPrChange w:id="3" w:author="Emil Alsbjer" w:date="2024-02-02T23:28:00Z">
          <w:pPr>
            <w:tabs>
              <w:tab w:val="left" w:pos="892"/>
            </w:tabs>
            <w:autoSpaceDE w:val="0"/>
            <w:autoSpaceDN w:val="0"/>
            <w:adjustRightInd w:val="0"/>
            <w:spacing w:before="140" w:after="140"/>
            <w:jc w:val="both"/>
          </w:pPr>
        </w:pPrChange>
      </w:pPr>
      <m:oMathPara>
        <m:oMath>
          <m:r>
            <w:ins w:id="4" w:author="Emil Alsbjer" w:date="2024-02-02T23:28:00Z">
              <w:rPr>
                <w:rFonts w:ascii="Cambria Math" w:hAnsi="Cambria Math"/>
              </w:rPr>
              <m:t>1000*500=500</m:t>
            </w:ins>
          </m:r>
          <m:r>
            <w:rPr>
              <w:rFonts w:ascii="Cambria Math" w:hAnsi="Cambria Math"/>
            </w:rPr>
            <m:t> </m:t>
          </m:r>
          <m:r>
            <w:ins w:id="5" w:author="Emil Alsbjer" w:date="2024-02-02T23:28:00Z">
              <w:rPr>
                <w:rFonts w:ascii="Cambria Math" w:hAnsi="Cambria Math"/>
              </w:rPr>
              <m:t>000</m:t>
            </w:ins>
          </m:r>
          <m:r>
            <w:ins w:id="6" w:author="Emil Alsbjer" w:date="2024-02-02T23:28:00Z">
              <w:rPr>
                <w:rFonts w:ascii="Cambria Math" w:hAnsi="Cambria Math"/>
              </w:rPr>
              <w:br/>
            </w:ins>
          </m:r>
        </m:oMath>
        <m:oMath>
          <m:r>
            <w:ins w:id="7" w:author="Emil Alsbjer" w:date="2024-02-02T23:28:00Z">
              <w:rPr>
                <w:rFonts w:ascii="Cambria Math" w:hAnsi="Cambria Math"/>
              </w:rPr>
              <m:t>500</m:t>
            </w:ins>
          </m:r>
          <m:r>
            <w:rPr>
              <w:rFonts w:ascii="Cambria Math" w:hAnsi="Cambria Math"/>
            </w:rPr>
            <m:t> </m:t>
          </m:r>
          <m:r>
            <w:ins w:id="8" w:author="Emil Alsbjer" w:date="2024-02-02T23:28:00Z">
              <w:rPr>
                <w:rFonts w:ascii="Cambria Math" w:hAnsi="Cambria Math"/>
              </w:rPr>
              <m:t>000*8=</m:t>
            </w:ins>
          </m:r>
          <m:r>
            <w:ins w:id="9" w:author="Emil Alsbjer" w:date="2024-02-02T23:29:00Z">
              <w:rPr>
                <w:rFonts w:ascii="Cambria Math" w:hAnsi="Cambria Math"/>
              </w:rPr>
              <m:t>4</m:t>
            </w:ins>
          </m:r>
          <m:r>
            <w:rPr>
              <w:rFonts w:ascii="Cambria Math" w:hAnsi="Cambria Math"/>
            </w:rPr>
            <m:t> </m:t>
          </m:r>
          <m:r>
            <w:ins w:id="10" w:author="Emil Alsbjer" w:date="2024-02-02T23:29:00Z">
              <w:rPr>
                <w:rFonts w:ascii="Cambria Math" w:hAnsi="Cambria Math"/>
              </w:rPr>
              <m:t>000 000</m:t>
            </w:ins>
          </m:r>
          <m:r>
            <w:ins w:id="11" w:author="Emil Alsbjer" w:date="2024-02-02T23:29:00Z">
              <w:rPr>
                <w:rFonts w:ascii="Cambria Math" w:hAnsi="Cambria Math"/>
              </w:rPr>
              <w:br/>
            </w:ins>
          </m:r>
        </m:oMath>
        <m:oMath>
          <m:f>
            <m:fPr>
              <m:ctrlPr>
                <w:ins w:id="12" w:author="Emil Alsbjer" w:date="2024-02-02T23:2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3" w:author="Emil Alsbjer" w:date="2024-02-02T23:29:00Z">
                  <w:rPr>
                    <w:rFonts w:ascii="Cambria Math" w:hAnsi="Cambria Math"/>
                  </w:rPr>
                  <m:t>4 000 000</m:t>
                </w:ins>
              </m:r>
            </m:num>
            <m:den>
              <m:r>
                <w:ins w:id="14" w:author="Emil Alsbjer" w:date="2024-02-02T23:29:00Z">
                  <w:rPr>
                    <w:rFonts w:ascii="Cambria Math" w:hAnsi="Cambria Math"/>
                  </w:rPr>
                  <m:t>8(1 000 000)</m:t>
                </w:ins>
              </m:r>
            </m:den>
          </m:f>
          <m:r>
            <w:ins w:id="15" w:author="Emil Alsbjer" w:date="2024-02-02T23:29:00Z">
              <w:rPr>
                <w:rFonts w:ascii="Cambria Math" w:hAnsi="Cambria Math"/>
              </w:rPr>
              <m:t>=0.5</m:t>
            </w:ins>
          </m:r>
        </m:oMath>
      </m:oMathPara>
    </w:p>
    <w:p w14:paraId="77E8C911" w14:textId="314DB991" w:rsidR="002560B9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ins w:id="16" w:author="Emil Alsbjer" w:date="2024-02-02T23:30:00Z">
        <w:r w:rsidR="00D151C6">
          <w:t>K/4</w:t>
        </w:r>
      </w:ins>
      <w:del w:id="17" w:author="Emil Alsbjer" w:date="2024-02-02T23:29:00Z">
        <w:r w:rsidDel="00D151C6">
          <w:delText>….</w:delText>
        </w:r>
      </w:del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 xml:space="preserve"> (skriv hur ni har räknat)</w:t>
      </w:r>
    </w:p>
    <w:p w14:paraId="06F441CB" w14:textId="0AF04702" w:rsidR="00D02AB5" w:rsidRDefault="00D151C6" w:rsidP="00044258">
      <w:pPr>
        <w:tabs>
          <w:tab w:val="left" w:pos="892"/>
        </w:tabs>
        <w:autoSpaceDE w:val="0"/>
        <w:autoSpaceDN w:val="0"/>
        <w:adjustRightInd w:val="0"/>
        <w:spacing w:before="140" w:after="140"/>
        <w:rPr>
          <w:ins w:id="18" w:author="Emil Alsbjer" w:date="2024-02-02T23:32:00Z"/>
        </w:rPr>
        <w:pPrChange w:id="19" w:author="Emil Alsbjer" w:date="2024-02-03T00:14:00Z">
          <w:pPr>
            <w:tabs>
              <w:tab w:val="left" w:pos="892"/>
            </w:tabs>
            <w:autoSpaceDE w:val="0"/>
            <w:autoSpaceDN w:val="0"/>
            <w:adjustRightInd w:val="0"/>
            <w:spacing w:before="140" w:after="140"/>
            <w:jc w:val="center"/>
          </w:pPr>
        </w:pPrChange>
      </w:pPr>
      <w:ins w:id="20" w:author="Emil Alsbjer" w:date="2024-02-02T23:30:00Z">
        <w:r>
          <w:t xml:space="preserve">Då sidorna i a) uppgiften </w:t>
        </w:r>
      </w:ins>
      <w:ins w:id="21" w:author="Emil Alsbjer" w:date="2024-02-02T23:31:00Z">
        <w:r>
          <w:t xml:space="preserve">kan skrivas som M &amp; N, så blir sidorna i b) uppgiften M/2 &amp; N/2. Enligt beräkningarna i i uppgift </w:t>
        </w:r>
      </w:ins>
      <w:ins w:id="22" w:author="Emil Alsbjer" w:date="2024-02-02T23:32:00Z">
        <w:r>
          <w:t>b) så blir svaret därmed en fjärdedel.</w:t>
        </w:r>
      </w:ins>
    </w:p>
    <w:p w14:paraId="70A8ECCE" w14:textId="07AA5DA1" w:rsidR="00D151C6" w:rsidRDefault="00D151C6" w:rsidP="00044258">
      <w:pPr>
        <w:tabs>
          <w:tab w:val="left" w:pos="892"/>
        </w:tabs>
        <w:autoSpaceDE w:val="0"/>
        <w:autoSpaceDN w:val="0"/>
        <w:adjustRightInd w:val="0"/>
        <w:spacing w:before="140" w:after="140"/>
        <w:pPrChange w:id="23" w:author="Emil Alsbjer" w:date="2024-02-03T00:14:00Z">
          <w:pPr>
            <w:tabs>
              <w:tab w:val="left" w:pos="892"/>
            </w:tabs>
            <w:autoSpaceDE w:val="0"/>
            <w:autoSpaceDN w:val="0"/>
            <w:adjustRightInd w:val="0"/>
            <w:spacing w:before="140" w:after="140"/>
            <w:jc w:val="both"/>
          </w:pPr>
        </w:pPrChange>
      </w:pPr>
      <w:ins w:id="24" w:author="Emil Alsbjer" w:date="2024-02-02T23:32:00Z">
        <w:r>
          <w:t>Dvs, K/4</w:t>
        </w:r>
      </w:ins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571B768" w14:textId="6D201101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ins w:id="25" w:author="Emil Alsbjer" w:date="2024-02-02T23:35:00Z">
        <w:r w:rsidR="00D151C6">
          <w:t>6</w:t>
        </w:r>
      </w:ins>
      <w:del w:id="26" w:author="Emil Alsbjer" w:date="2024-02-02T23:35:00Z">
        <w:r w:rsidDel="00D151C6">
          <w:delText>….</w:delText>
        </w:r>
      </w:del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61953DB5" w14:textId="763DF88C" w:rsidR="00D02AB5" w:rsidRDefault="00164B2B" w:rsidP="00D151C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center"/>
        <w:pPrChange w:id="27" w:author="Emil Alsbjer" w:date="2024-02-02T23:32:00Z">
          <w:pPr>
            <w:tabs>
              <w:tab w:val="left" w:pos="892"/>
            </w:tabs>
            <w:autoSpaceDE w:val="0"/>
            <w:autoSpaceDN w:val="0"/>
            <w:adjustRightInd w:val="0"/>
            <w:spacing w:before="140" w:after="140"/>
            <w:ind w:left="1252"/>
            <w:jc w:val="both"/>
          </w:pPr>
        </w:pPrChange>
      </w:pPr>
      <m:oMathPara>
        <m:oMath>
          <m:r>
            <w:ins w:id="28" w:author="Emil Alsbjer" w:date="2024-02-02T23:51:00Z">
              <w:rPr>
                <w:rFonts w:ascii="Cambria Math" w:hAnsi="Cambria Math"/>
              </w:rPr>
              <m:t>2000*1000=2</m:t>
            </w:ins>
          </m:r>
          <m:r>
            <w:rPr>
              <w:rFonts w:ascii="Cambria Math" w:hAnsi="Cambria Math"/>
            </w:rPr>
            <m:t> </m:t>
          </m:r>
          <m:r>
            <w:ins w:id="29" w:author="Emil Alsbjer" w:date="2024-02-02T23:51:00Z">
              <w:rPr>
                <w:rFonts w:ascii="Cambria Math" w:hAnsi="Cambria Math"/>
              </w:rPr>
              <m:t>000</m:t>
            </w:ins>
          </m:r>
          <m:r>
            <w:rPr>
              <w:rFonts w:ascii="Cambria Math" w:hAnsi="Cambria Math"/>
            </w:rPr>
            <m:t> </m:t>
          </m:r>
          <m:r>
            <w:ins w:id="30" w:author="Emil Alsbjer" w:date="2024-02-02T23:51:00Z">
              <w:rPr>
                <w:rFonts w:ascii="Cambria Math" w:hAnsi="Cambria Math"/>
              </w:rPr>
              <m:t>000</m:t>
            </w:ins>
          </m:r>
          <m:r>
            <w:ins w:id="31" w:author="Emil Alsbjer" w:date="2024-02-02T23:51:00Z">
              <w:rPr>
                <w:rFonts w:ascii="Cambria Math" w:hAnsi="Cambria Math"/>
              </w:rPr>
              <w:br/>
            </w:ins>
          </m:r>
        </m:oMath>
        <m:oMath>
          <m:r>
            <w:ins w:id="32" w:author="Emil Alsbjer" w:date="2024-02-02T23:51:00Z">
              <w:rPr>
                <w:rFonts w:ascii="Cambria Math" w:hAnsi="Cambria Math"/>
              </w:rPr>
              <m:t>2</m:t>
            </w:ins>
          </m:r>
          <m:r>
            <w:rPr>
              <w:rFonts w:ascii="Cambria Math" w:hAnsi="Cambria Math"/>
            </w:rPr>
            <m:t> </m:t>
          </m:r>
          <m:r>
            <w:ins w:id="33" w:author="Emil Alsbjer" w:date="2024-02-02T23:51:00Z">
              <w:rPr>
                <w:rFonts w:ascii="Cambria Math" w:hAnsi="Cambria Math"/>
              </w:rPr>
              <m:t>000</m:t>
            </w:ins>
          </m:r>
          <m:r>
            <w:rPr>
              <w:rFonts w:ascii="Cambria Math" w:hAnsi="Cambria Math"/>
            </w:rPr>
            <m:t> </m:t>
          </m:r>
          <m:r>
            <w:ins w:id="34" w:author="Emil Alsbjer" w:date="2024-02-02T23:51:00Z">
              <w:rPr>
                <w:rFonts w:ascii="Cambria Math" w:hAnsi="Cambria Math"/>
              </w:rPr>
              <m:t>000</m:t>
            </w:ins>
          </m:r>
          <m:r>
            <w:ins w:id="35" w:author="Emil Alsbjer" w:date="2024-02-02T23:52:00Z">
              <w:rPr>
                <w:rFonts w:ascii="Cambria Math" w:hAnsi="Cambria Math"/>
              </w:rPr>
              <m:t>*3*8=48</m:t>
            </w:ins>
          </m:r>
          <m:r>
            <w:rPr>
              <w:rFonts w:ascii="Cambria Math" w:hAnsi="Cambria Math"/>
            </w:rPr>
            <m:t> </m:t>
          </m:r>
          <m:r>
            <w:ins w:id="36" w:author="Emil Alsbjer" w:date="2024-02-02T23:52:00Z">
              <w:rPr>
                <w:rFonts w:ascii="Cambria Math" w:hAnsi="Cambria Math"/>
              </w:rPr>
              <m:t>000 000</m:t>
            </w:ins>
          </m:r>
          <m:r>
            <w:ins w:id="37" w:author="Emil Alsbjer" w:date="2024-02-02T23:52:00Z">
              <w:rPr>
                <w:rFonts w:ascii="Cambria Math" w:hAnsi="Cambria Math"/>
              </w:rPr>
              <w:br/>
            </w:ins>
          </m:r>
        </m:oMath>
      </m:oMathPara>
      <m:oMath>
        <m:f>
          <m:fPr>
            <m:ctrlPr>
              <w:ins w:id="38" w:author="Emil Alsbjer" w:date="2024-02-03T00:11:00Z">
                <w:rPr>
                  <w:rFonts w:ascii="Cambria Math" w:eastAsiaTheme="minorEastAsia" w:hAnsi="Cambria Math"/>
                  <w:i/>
                  <w:sz w:val="32"/>
                  <w:szCs w:val="32"/>
                  <w:rPrChange w:id="39" w:author="Emil Alsbjer" w:date="2024-02-03T00:15:00Z">
                    <w:rPr>
                      <w:rFonts w:ascii="Cambria Math" w:eastAsiaTheme="minorEastAsia" w:hAnsi="Cambria Math"/>
                      <w:i/>
                    </w:rPr>
                  </w:rPrChange>
                </w:rPr>
              </w:ins>
            </m:ctrlPr>
          </m:fPr>
          <m:num>
            <m:r>
              <w:ins w:id="40" w:author="Emil Alsbjer" w:date="2024-02-03T00:11:00Z">
                <w:rPr>
                  <w:rFonts w:ascii="Cambria Math" w:eastAsiaTheme="minorEastAsia" w:hAnsi="Cambria Math"/>
                  <w:sz w:val="32"/>
                  <w:szCs w:val="32"/>
                  <w:rPrChange w:id="41" w:author="Emil Alsbjer" w:date="2024-02-03T00:15:00Z">
                    <w:rPr>
                      <w:rFonts w:ascii="Cambria Math" w:eastAsiaTheme="minorEastAsia" w:hAnsi="Cambria Math"/>
                    </w:rPr>
                  </w:rPrChange>
                </w:rPr>
                <m:t>4</m:t>
              </w:ins>
            </m:r>
            <m:r>
              <w:ins w:id="42" w:author="Emil Alsbjer" w:date="2024-02-03T00:12:00Z">
                <w:rPr>
                  <w:rFonts w:ascii="Cambria Math" w:eastAsiaTheme="minorEastAsia" w:hAnsi="Cambria Math"/>
                  <w:sz w:val="32"/>
                  <w:szCs w:val="32"/>
                  <w:rPrChange w:id="43" w:author="Emil Alsbjer" w:date="2024-02-03T00:15:00Z">
                    <w:rPr>
                      <w:rFonts w:ascii="Cambria Math" w:eastAsiaTheme="minorEastAsia" w:hAnsi="Cambria Math"/>
                    </w:rPr>
                  </w:rPrChange>
                </w:rPr>
                <m:t>8 </m:t>
              </w:ins>
            </m:r>
            <m:r>
              <w:ins w:id="44" w:author="Emil Alsbjer" w:date="2024-02-03T00:11:00Z">
                <w:rPr>
                  <w:rFonts w:ascii="Cambria Math" w:eastAsiaTheme="minorEastAsia" w:hAnsi="Cambria Math"/>
                  <w:sz w:val="32"/>
                  <w:szCs w:val="32"/>
                  <w:rPrChange w:id="45" w:author="Emil Alsbjer" w:date="2024-02-03T00:15:00Z">
                    <w:rPr>
                      <w:rFonts w:ascii="Cambria Math" w:eastAsiaTheme="minorEastAsia" w:hAnsi="Cambria Math"/>
                    </w:rPr>
                  </w:rPrChange>
                </w:rPr>
                <m:t>000</m:t>
              </w:ins>
            </m:r>
            <m:r>
              <w:ins w:id="46" w:author="Emil Alsbjer" w:date="2024-02-03T00:12:00Z">
                <w:rPr>
                  <w:rFonts w:ascii="Cambria Math" w:eastAsiaTheme="minorEastAsia" w:hAnsi="Cambria Math"/>
                  <w:sz w:val="32"/>
                  <w:szCs w:val="32"/>
                  <w:rPrChange w:id="47" w:author="Emil Alsbjer" w:date="2024-02-03T00:15:00Z">
                    <w:rPr>
                      <w:rFonts w:ascii="Cambria Math" w:eastAsiaTheme="minorEastAsia" w:hAnsi="Cambria Math"/>
                    </w:rPr>
                  </w:rPrChange>
                </w:rPr>
                <m:t xml:space="preserve"> 000</m:t>
              </w:ins>
            </m:r>
          </m:num>
          <m:den>
            <m:r>
              <w:ins w:id="48" w:author="Emil Alsbjer" w:date="2024-02-03T00:12:00Z">
                <w:rPr>
                  <w:rFonts w:ascii="Cambria Math" w:eastAsiaTheme="minorEastAsia" w:hAnsi="Cambria Math"/>
                  <w:sz w:val="32"/>
                  <w:szCs w:val="32"/>
                  <w:rPrChange w:id="49" w:author="Emil Alsbjer" w:date="2024-02-03T00:15:00Z">
                    <w:rPr>
                      <w:rFonts w:ascii="Cambria Math" w:eastAsiaTheme="minorEastAsia" w:hAnsi="Cambria Math"/>
                    </w:rPr>
                  </w:rPrChange>
                </w:rPr>
                <m:t>8(1 000 000)</m:t>
              </w:ins>
            </m:r>
          </m:den>
        </m:f>
        <m:r>
          <w:ins w:id="50" w:author="Emil Alsbjer" w:date="2024-02-03T00:12:00Z">
            <w:rPr>
              <w:rFonts w:ascii="Cambria Math" w:eastAsiaTheme="minorEastAsia" w:hAnsi="Cambria Math"/>
              <w:sz w:val="32"/>
              <w:szCs w:val="32"/>
              <w:rPrChange w:id="51" w:author="Emil Alsbjer" w:date="2024-02-03T00:15:00Z">
                <w:rPr>
                  <w:rFonts w:ascii="Cambria Math" w:eastAsiaTheme="minorEastAsia" w:hAnsi="Cambria Math"/>
                </w:rPr>
              </w:rPrChange>
            </w:rPr>
            <m:t>= 6</m:t>
          </w:ins>
        </m:r>
      </m:oMath>
      <w:ins w:id="52" w:author="Emil Alsbjer" w:date="2024-02-03T00:11:00Z">
        <w:r w:rsidR="00044258">
          <w:rPr>
            <w:rFonts w:eastAsiaTheme="minorEastAsia"/>
          </w:rPr>
          <w:t xml:space="preserve"> </w:t>
        </w:r>
      </w:ins>
    </w:p>
    <w:p w14:paraId="569605D1" w14:textId="473ACB04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ins w:id="53" w:author="Emil Alsbjer" w:date="2024-02-02T23:35:00Z">
        <w:r w:rsidR="00D151C6">
          <w:t>1.5</w:t>
        </w:r>
      </w:ins>
      <w:del w:id="54" w:author="Emil Alsbjer" w:date="2024-02-02T23:35:00Z">
        <w:r w:rsidDel="00D151C6">
          <w:delText>….</w:delText>
        </w:r>
      </w:del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3B40FE7" w14:textId="08A0AC5F" w:rsidR="00D02AB5" w:rsidRDefault="00044258" w:rsidP="00044258">
      <w:pPr>
        <w:tabs>
          <w:tab w:val="left" w:pos="892"/>
        </w:tabs>
        <w:autoSpaceDE w:val="0"/>
        <w:autoSpaceDN w:val="0"/>
        <w:adjustRightInd w:val="0"/>
        <w:spacing w:before="140" w:after="140"/>
        <w:jc w:val="center"/>
        <w:pPrChange w:id="55" w:author="Emil Alsbjer" w:date="2024-02-03T00:12:00Z">
          <w:pPr>
            <w:tabs>
              <w:tab w:val="left" w:pos="892"/>
            </w:tabs>
            <w:autoSpaceDE w:val="0"/>
            <w:autoSpaceDN w:val="0"/>
            <w:adjustRightInd w:val="0"/>
            <w:spacing w:before="140" w:after="140"/>
            <w:jc w:val="both"/>
          </w:pPr>
        </w:pPrChange>
      </w:pPr>
      <m:oMathPara>
        <m:oMath>
          <m:r>
            <w:ins w:id="56" w:author="Emil Alsbjer" w:date="2024-02-03T00:13:00Z">
              <w:rPr>
                <w:rFonts w:ascii="Cambria Math" w:hAnsi="Cambria Math"/>
              </w:rPr>
              <w:lastRenderedPageBreak/>
              <m:t>1000*500=500</m:t>
            </w:ins>
          </m:r>
          <m:r>
            <w:rPr>
              <w:rFonts w:ascii="Cambria Math" w:hAnsi="Cambria Math"/>
            </w:rPr>
            <m:t> </m:t>
          </m:r>
          <m:r>
            <w:ins w:id="57" w:author="Emil Alsbjer" w:date="2024-02-03T00:13:00Z">
              <w:rPr>
                <w:rFonts w:ascii="Cambria Math" w:hAnsi="Cambria Math"/>
              </w:rPr>
              <m:t>000</m:t>
            </w:ins>
          </m:r>
          <m:r>
            <w:ins w:id="58" w:author="Emil Alsbjer" w:date="2024-02-03T00:13:00Z">
              <w:rPr>
                <w:rFonts w:ascii="Cambria Math" w:hAnsi="Cambria Math"/>
              </w:rPr>
              <w:br/>
            </w:ins>
          </m:r>
        </m:oMath>
        <m:oMath>
          <m:r>
            <w:ins w:id="59" w:author="Emil Alsbjer" w:date="2024-02-03T00:13:00Z">
              <w:rPr>
                <w:rFonts w:ascii="Cambria Math" w:hAnsi="Cambria Math"/>
              </w:rPr>
              <m:t>500</m:t>
            </w:ins>
          </m:r>
          <m:r>
            <w:rPr>
              <w:rFonts w:ascii="Cambria Math" w:hAnsi="Cambria Math"/>
            </w:rPr>
            <m:t> </m:t>
          </m:r>
          <m:r>
            <w:ins w:id="60" w:author="Emil Alsbjer" w:date="2024-02-03T00:13:00Z">
              <w:rPr>
                <w:rFonts w:ascii="Cambria Math" w:hAnsi="Cambria Math"/>
              </w:rPr>
              <m:t>000*3*8=12</m:t>
            </w:ins>
          </m:r>
          <m:r>
            <w:rPr>
              <w:rFonts w:ascii="Cambria Math" w:hAnsi="Cambria Math"/>
            </w:rPr>
            <m:t> </m:t>
          </m:r>
          <m:r>
            <w:ins w:id="61" w:author="Emil Alsbjer" w:date="2024-02-03T00:13:00Z">
              <w:rPr>
                <w:rFonts w:ascii="Cambria Math" w:hAnsi="Cambria Math"/>
              </w:rPr>
              <m:t>000 000</m:t>
            </w:ins>
          </m:r>
          <m:r>
            <w:ins w:id="62" w:author="Emil Alsbjer" w:date="2024-02-03T00:13:00Z">
              <w:rPr>
                <w:rFonts w:ascii="Cambria Math" w:hAnsi="Cambria Math"/>
              </w:rPr>
              <w:br/>
            </w:ins>
          </m:r>
        </m:oMath>
        <m:oMath>
          <m:f>
            <m:fPr>
              <m:ctrlPr>
                <w:ins w:id="63" w:author="Emil Alsbjer" w:date="2024-02-03T00:1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64" w:author="Emil Alsbjer" w:date="2024-02-03T00:14:00Z">
                  <w:rPr>
                    <w:rFonts w:ascii="Cambria Math" w:hAnsi="Cambria Math"/>
                  </w:rPr>
                  <m:t>12 000 000</m:t>
                </w:ins>
              </m:r>
            </m:num>
            <m:den>
              <m:r>
                <w:ins w:id="65" w:author="Emil Alsbjer" w:date="2024-02-03T00:14:00Z">
                  <w:rPr>
                    <w:rFonts w:ascii="Cambria Math" w:hAnsi="Cambria Math"/>
                  </w:rPr>
                  <m:t>8(1 000 000)</m:t>
                </w:ins>
              </m:r>
            </m:den>
          </m:f>
          <m:r>
            <w:ins w:id="66" w:author="Emil Alsbjer" w:date="2024-02-03T00:14:00Z">
              <w:rPr>
                <w:rFonts w:ascii="Cambria Math" w:hAnsi="Cambria Math"/>
              </w:rPr>
              <m:t>=1.5</m:t>
            </w:ins>
          </m:r>
        </m:oMath>
      </m:oMathPara>
    </w:p>
    <w:p w14:paraId="546A187D" w14:textId="602D2F28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Det krävs </w:t>
      </w:r>
      <w:ins w:id="67" w:author="Emil Alsbjer" w:date="2024-02-02T23:35:00Z">
        <w:r w:rsidR="00D151C6">
          <w:t>K/4</w:t>
        </w:r>
      </w:ins>
      <w:del w:id="68" w:author="Emil Alsbjer" w:date="2024-02-02T23:35:00Z">
        <w:r w:rsidDel="00D151C6">
          <w:delText>….</w:delText>
        </w:r>
      </w:del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r>
        <w:t>(skriv hur ni har räknat)</w:t>
      </w:r>
    </w:p>
    <w:p w14:paraId="3DA8D259" w14:textId="0EA0B642" w:rsidR="00843C9F" w:rsidRDefault="00044258" w:rsidP="00044258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rPr>
          <w:ins w:id="69" w:author="Emil Alsbjer" w:date="2024-02-03T00:14:00Z"/>
        </w:rPr>
      </w:pPr>
      <w:ins w:id="70" w:author="Emil Alsbjer" w:date="2024-02-03T00:14:00Z">
        <w:r>
          <w:t>Då sidorna i a) uppgiften kan skrivas som M &amp; N, så blir sidorna i b) uppgiften M/2 &amp; N/2. Enligt beräkningarna i i uppgift b) så blir svaret därmed en fjärdedel.</w:t>
        </w:r>
      </w:ins>
    </w:p>
    <w:p w14:paraId="547FE8A6" w14:textId="5CC38382" w:rsidR="00044258" w:rsidRDefault="00044258" w:rsidP="00044258">
      <w:pPr>
        <w:pStyle w:val="Liststycke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rPr>
          <w:b/>
          <w:bCs/>
          <w:color w:val="FF0000"/>
        </w:rPr>
        <w:pPrChange w:id="71" w:author="Emil Alsbjer" w:date="2024-02-03T00:14:00Z">
          <w:pPr>
            <w:autoSpaceDE w:val="0"/>
            <w:autoSpaceDN w:val="0"/>
            <w:adjustRightInd w:val="0"/>
            <w:jc w:val="both"/>
          </w:pPr>
        </w:pPrChange>
      </w:pPr>
      <w:ins w:id="72" w:author="Emil Alsbjer" w:date="2024-02-03T00:14:00Z">
        <w:r>
          <w:t xml:space="preserve">Dvs, </w:t>
        </w:r>
      </w:ins>
      <w:ins w:id="73" w:author="Emil Alsbjer" w:date="2024-02-03T00:15:00Z">
        <w:r>
          <w:t>K/4</w:t>
        </w:r>
      </w:ins>
    </w:p>
    <w:p w14:paraId="0D94B460" w14:textId="1CD88F1C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AF6DC8B" w14:textId="77777777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6A50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D9DE" w14:textId="77777777" w:rsidR="006A5085" w:rsidRDefault="006A5085" w:rsidP="009E1A71">
      <w:r>
        <w:separator/>
      </w:r>
    </w:p>
  </w:endnote>
  <w:endnote w:type="continuationSeparator" w:id="0">
    <w:p w14:paraId="2F5F0C21" w14:textId="77777777" w:rsidR="006A5085" w:rsidRDefault="006A5085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D02F" w14:textId="77777777" w:rsidR="006A5085" w:rsidRDefault="006A5085" w:rsidP="009E1A71">
      <w:r>
        <w:separator/>
      </w:r>
    </w:p>
  </w:footnote>
  <w:footnote w:type="continuationSeparator" w:id="0">
    <w:p w14:paraId="43E698D8" w14:textId="77777777" w:rsidR="006A5085" w:rsidRDefault="006A5085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 w16cid:durableId="533807345">
    <w:abstractNumId w:val="4"/>
  </w:num>
  <w:num w:numId="2" w16cid:durableId="2069955137">
    <w:abstractNumId w:val="3"/>
  </w:num>
  <w:num w:numId="3" w16cid:durableId="1693267852">
    <w:abstractNumId w:val="10"/>
  </w:num>
  <w:num w:numId="4" w16cid:durableId="296882103">
    <w:abstractNumId w:val="5"/>
  </w:num>
  <w:num w:numId="5" w16cid:durableId="1009412037">
    <w:abstractNumId w:val="15"/>
  </w:num>
  <w:num w:numId="6" w16cid:durableId="603002116">
    <w:abstractNumId w:val="14"/>
  </w:num>
  <w:num w:numId="7" w16cid:durableId="669990088">
    <w:abstractNumId w:val="11"/>
  </w:num>
  <w:num w:numId="8" w16cid:durableId="916138218">
    <w:abstractNumId w:val="8"/>
  </w:num>
  <w:num w:numId="9" w16cid:durableId="1110974994">
    <w:abstractNumId w:val="16"/>
  </w:num>
  <w:num w:numId="10" w16cid:durableId="2048411303">
    <w:abstractNumId w:val="7"/>
  </w:num>
  <w:num w:numId="11" w16cid:durableId="250622197">
    <w:abstractNumId w:val="9"/>
  </w:num>
  <w:num w:numId="12" w16cid:durableId="1235706348">
    <w:abstractNumId w:val="1"/>
  </w:num>
  <w:num w:numId="13" w16cid:durableId="770659575">
    <w:abstractNumId w:val="17"/>
  </w:num>
  <w:num w:numId="14" w16cid:durableId="1497382976">
    <w:abstractNumId w:val="13"/>
  </w:num>
  <w:num w:numId="15" w16cid:durableId="89931615">
    <w:abstractNumId w:val="0"/>
  </w:num>
  <w:num w:numId="16" w16cid:durableId="750807879">
    <w:abstractNumId w:val="18"/>
  </w:num>
  <w:num w:numId="17" w16cid:durableId="1019816435">
    <w:abstractNumId w:val="6"/>
  </w:num>
  <w:num w:numId="18" w16cid:durableId="2016612257">
    <w:abstractNumId w:val="12"/>
  </w:num>
  <w:num w:numId="19" w16cid:durableId="28746909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 Alsbjer">
    <w15:presenceInfo w15:providerId="AD" w15:userId="S::emial133@student.liu.se::15a19ab3-a6bb-4fe9-a596-99d1680069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44258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4B2B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A5085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D7765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51C6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B5623"/>
    <w:rsid w:val="00DB6FD1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  <w:style w:type="paragraph" w:styleId="Revision">
    <w:name w:val="Revision"/>
    <w:hidden/>
    <w:uiPriority w:val="99"/>
    <w:semiHidden/>
    <w:rsid w:val="00D1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B9C684-57FF-451B-B6BA-B42E6FA9F121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customXml/itemProps2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55818-0D9A-4B8B-AC97-D209781415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221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164</cp:revision>
  <cp:lastPrinted>2024-02-02T23:18:00Z</cp:lastPrinted>
  <dcterms:created xsi:type="dcterms:W3CDTF">2018-11-01T10:49:00Z</dcterms:created>
  <dcterms:modified xsi:type="dcterms:W3CDTF">2024-02-02T23:18:00Z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